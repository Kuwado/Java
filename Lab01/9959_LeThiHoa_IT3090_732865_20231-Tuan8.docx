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50D27B72" w:rsidP="50D27B72" w:rsidRDefault="50D27B72" w14:paraId="0F8DAE26" w14:textId="64074D55">
      <w:pPr>
        <w:pStyle w:val="TOCHeading"/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263451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45D3" w:rsidRDefault="00111E31" w14:paraId="7465C563" w14:textId="77777777">
          <w:pPr>
            <w:pStyle w:val="TOCHeading"/>
          </w:pPr>
          <w:r>
            <w:t>Mục lục</w:t>
          </w:r>
        </w:p>
        <w:p w:rsidR="00F06A0A" w:rsidRDefault="000345D3" w14:paraId="6A893EB9" w14:textId="28F75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9287537">
            <w:r w:rsidRPr="003D08BD" w:rsidR="00F06A0A">
              <w:rPr>
                <w:rStyle w:val="Hyperlink"/>
                <w:noProof/>
              </w:rPr>
              <w:t>Danh mục hình ảnh</w:t>
            </w:r>
            <w:r w:rsidR="00F06A0A">
              <w:rPr>
                <w:noProof/>
                <w:webHidden/>
              </w:rPr>
              <w:tab/>
            </w:r>
            <w:r w:rsidR="00F06A0A">
              <w:rPr>
                <w:noProof/>
                <w:webHidden/>
              </w:rPr>
              <w:fldChar w:fldCharType="begin"/>
            </w:r>
            <w:r w:rsidR="00F06A0A">
              <w:rPr>
                <w:noProof/>
                <w:webHidden/>
              </w:rPr>
              <w:instrText xml:space="preserve"> PAGEREF _Toc149287537 \h </w:instrText>
            </w:r>
            <w:r w:rsidR="00F06A0A">
              <w:rPr>
                <w:noProof/>
                <w:webHidden/>
              </w:rPr>
            </w:r>
            <w:r w:rsidR="00F06A0A">
              <w:rPr>
                <w:noProof/>
                <w:webHidden/>
              </w:rPr>
              <w:fldChar w:fldCharType="separate"/>
            </w:r>
            <w:r w:rsidR="00F06A0A">
              <w:rPr>
                <w:noProof/>
                <w:webHidden/>
              </w:rPr>
              <w:t>2</w:t>
            </w:r>
            <w:r w:rsidR="00F06A0A"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2E381C58" w14:textId="3EA75C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38">
            <w:r w:rsidRPr="003D08BD">
              <w:rPr>
                <w:rStyle w:val="Hyperlink"/>
                <w:noProof/>
              </w:rPr>
              <w:t>BÀI THỰC HÀNH SỐ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39A42D57" w14:textId="684FD0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39">
            <w:r w:rsidRPr="003D08B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6A6C467C" w14:textId="486D390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0">
            <w:r w:rsidRPr="003D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Database QLBONGDA_HoaLT_9959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6D8E1C1" w14:textId="4DBD9B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1">
            <w:r w:rsidRPr="003D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QuocGia_HoaLT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95999BB" w14:textId="511652B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2">
            <w:r w:rsidRPr="003D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TINH_HoaLT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D6B74FF" w14:textId="7F64D4C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3">
            <w:r w:rsidRPr="003D08B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rFonts w:ascii="Times New Roman" w:hAnsi="Times New Roman" w:cs="Times New Roman"/>
                <w:noProof/>
              </w:rPr>
              <w:t>Tạo bảng SAN_HoaLT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7E744136" w14:textId="16934F2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4">
            <w:r w:rsidRPr="003D08B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 CAULACBO_HoaLT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4CF6A802" w14:textId="730191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5">
            <w:r w:rsidRPr="003D08B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rFonts w:ascii="Times New Roman" w:hAnsi="Times New Roman" w:cs="Times New Roman"/>
                <w:noProof/>
              </w:rPr>
              <w:t>Tạo bảng CAUTHU_HoaLT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2D982414" w14:textId="223343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6">
            <w:r w:rsidRPr="003D08B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HUANLUYENVIEN_HoaLT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40ACD474" w14:textId="630740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7">
            <w:r w:rsidRPr="003D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Hình 7. Tạo bảng  HUANLUYENVIEN_HoaLT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415F4107" w14:textId="72B93F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8">
            <w:r w:rsidRPr="003D08B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HLV_CLB_HoaLT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7E4E900B" w14:textId="79C7053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49">
            <w:r w:rsidRPr="003D08B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TRANDAU_HoaLT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26F8E26B" w14:textId="256810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0">
            <w:r w:rsidRPr="003D08B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Tạo bảng BANGXH_HoaLT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3512F66B" w14:textId="16300C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1">
            <w:r w:rsidRPr="003D08B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33842EA7" w14:textId="6AFD7C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2">
            <w:r w:rsidRPr="003D08B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Nhập dữ liệu cho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70FE96F4" w14:textId="2B9AB5D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3">
            <w:r w:rsidRPr="003D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CAUTHU_BENBP_20172968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71F20A1F" w14:textId="29BA60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4">
            <w:r w:rsidRPr="003D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QUOCGIA_BENBP_20172968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6D7B2E49" w14:textId="32DA1CB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5">
            <w:r w:rsidRPr="003D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CAULACBO_BENBP_20172968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29AB9D6F" w14:textId="7C4C141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6">
            <w:r w:rsidRPr="003D08B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Tinh_BENBP_20172968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37C368FE" w14:textId="42794F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7">
            <w:r w:rsidRPr="003D08B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SANVD_BENBP_20172968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E9F9E8E" w14:textId="473E884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8">
            <w:r w:rsidRPr="003D08B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HUANLUYENVIEN_BENBP_20172968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2C9295F6" w14:textId="353C2A0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59">
            <w:r w:rsidRPr="003D08B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HLV_CLB_BENBP_20172968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0E8FD92F" w14:textId="7F7189A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0">
            <w:r w:rsidRPr="003D08B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TRANDAU_BENBP_20172968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3F8B993F" w14:textId="76D9E3E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1">
            <w:r w:rsidRPr="003D08B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Bảng BANGXH_BENBP_20172968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6982D010" w14:textId="40A183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2">
            <w:r w:rsidRPr="003D08B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Truy vấn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A74EF45" w14:textId="2002CAD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3">
            <w:r w:rsidRPr="003D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Hiển thị thông tin bảng CAUTHU_BENBP_20172968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530C14C3" w14:textId="76B8B1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4">
            <w:r w:rsidRPr="003D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Hiển thị cầu thủ áo số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0A" w:rsidRDefault="00F06A0A" w14:paraId="11856FDC" w14:textId="25E2312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287565">
            <w:r w:rsidRPr="003D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3D08BD">
              <w:rPr>
                <w:rStyle w:val="Hyperlink"/>
                <w:noProof/>
              </w:rPr>
              <w:t>Truy vấn một số thông tin bảng CAULACBO_BENBP_20172968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5D3" w:rsidRDefault="000345D3" w14:paraId="184F2BA3" w14:textId="4720F76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D347B0" w:rsidP="000345D3" w:rsidRDefault="000345D3" w14:paraId="3049B953" w14:textId="77777777">
      <w:pPr>
        <w:tabs>
          <w:tab w:val="left" w:pos="8095"/>
        </w:tabs>
      </w:pPr>
      <w:r>
        <w:tab/>
      </w:r>
    </w:p>
    <w:p w:rsidR="000345D3" w:rsidP="000345D3" w:rsidRDefault="000345D3" w14:paraId="175765F8" w14:textId="77777777">
      <w:pPr>
        <w:pStyle w:val="Heading1"/>
      </w:pPr>
      <w:bookmarkStart w:name="_Toc149287537" w:id="0"/>
      <w:r>
        <w:t>Danh mục hình ảnh</w:t>
      </w:r>
      <w:bookmarkEnd w:id="0"/>
    </w:p>
    <w:p w:rsidRPr="000345D3" w:rsidR="000345D3" w:rsidP="000345D3" w:rsidRDefault="000345D3" w14:paraId="0EEF9325" w14:textId="77777777"/>
    <w:p w:rsidR="00CD718E" w:rsidRDefault="000345D3" w14:paraId="66B2AFF2" w14:textId="6541B5EF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history="1" w:anchor="_Toc149284307">
        <w:r w:rsidRPr="00506DEE" w:rsidR="00CD718E">
          <w:rPr>
            <w:rStyle w:val="Hyperlink"/>
            <w:rFonts w:ascii="Times New Roman" w:hAnsi="Times New Roman" w:cs="Times New Roman"/>
            <w:noProof/>
          </w:rPr>
          <w:t>Hình 1. Tạo database QLBongDa_HoaLT_865</w:t>
        </w:r>
        <w:r w:rsidR="00CD718E">
          <w:rPr>
            <w:noProof/>
            <w:webHidden/>
          </w:rPr>
          <w:tab/>
        </w:r>
        <w:r w:rsidR="00CD718E">
          <w:rPr>
            <w:noProof/>
            <w:webHidden/>
          </w:rPr>
          <w:fldChar w:fldCharType="begin"/>
        </w:r>
        <w:r w:rsidR="00CD718E">
          <w:rPr>
            <w:noProof/>
            <w:webHidden/>
          </w:rPr>
          <w:instrText xml:space="preserve"> PAGEREF _Toc149284307 \h </w:instrText>
        </w:r>
        <w:r w:rsidR="00CD718E">
          <w:rPr>
            <w:noProof/>
            <w:webHidden/>
          </w:rPr>
        </w:r>
        <w:r w:rsidR="00CD718E">
          <w:rPr>
            <w:noProof/>
            <w:webHidden/>
          </w:rPr>
          <w:fldChar w:fldCharType="separate"/>
        </w:r>
        <w:r w:rsidR="00CD718E">
          <w:rPr>
            <w:noProof/>
            <w:webHidden/>
          </w:rPr>
          <w:t>3</w:t>
        </w:r>
        <w:r w:rsidR="00CD718E">
          <w:rPr>
            <w:noProof/>
            <w:webHidden/>
          </w:rPr>
          <w:fldChar w:fldCharType="end"/>
        </w:r>
      </w:hyperlink>
    </w:p>
    <w:p w:rsidR="00CD718E" w:rsidRDefault="00CD718E" w14:paraId="7014BC84" w14:textId="2861A53D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08">
        <w:r w:rsidRPr="00506DEE">
          <w:rPr>
            <w:rStyle w:val="Hyperlink"/>
            <w:noProof/>
          </w:rPr>
          <w:t>Hình 2. Tạo bảng CAUTHU_BENBP_20172968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6690F97B" w14:textId="7C670432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09">
        <w:r w:rsidRPr="00506DEE">
          <w:rPr>
            <w:rStyle w:val="Hyperlink"/>
            <w:noProof/>
          </w:rPr>
          <w:t>Hình 3. Tạo bảng QUOCGIA_BENBP_20172968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62BFC251" w14:textId="2F87DB22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0">
        <w:r w:rsidRPr="00506DEE">
          <w:rPr>
            <w:rStyle w:val="Hyperlink"/>
            <w:noProof/>
          </w:rPr>
          <w:t>Hình 4. Tạo bảng CAULACBO_BENBP_20172968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718E8712" w14:textId="6AEC534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1">
        <w:r w:rsidRPr="00506DEE">
          <w:rPr>
            <w:rStyle w:val="Hyperlink"/>
            <w:noProof/>
          </w:rPr>
          <w:t>Hình 5. Tạo bảng TINH_BENBP_20172968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03E0C217" w14:textId="14D4AEB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2">
        <w:r w:rsidRPr="00506DEE">
          <w:rPr>
            <w:rStyle w:val="Hyperlink"/>
            <w:noProof/>
          </w:rPr>
          <w:t>Hình 6. Tạo bảng SANVD_BENBP_20172968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6082AC45" w14:textId="2791256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3">
        <w:r w:rsidRPr="00506DEE">
          <w:rPr>
            <w:rStyle w:val="Hyperlink"/>
            <w:noProof/>
          </w:rPr>
          <w:t>Hình 7. Tạo bảng HUANLUYENVIEN_BENBP_20172968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1017AA96" w14:textId="1697FA6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4">
        <w:r w:rsidRPr="00506DEE">
          <w:rPr>
            <w:rStyle w:val="Hyperlink"/>
            <w:noProof/>
          </w:rPr>
          <w:t>Hình 8. Tạo bảng HLV_CLB_BENBP_20172968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76F7F5F6" w14:textId="223C555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5">
        <w:r w:rsidRPr="00506DEE">
          <w:rPr>
            <w:rStyle w:val="Hyperlink"/>
            <w:noProof/>
          </w:rPr>
          <w:t>Hình 9. Tạo bảng TRANDAU_BENBP_20172968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21A3C46C" w14:textId="44E3356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6">
        <w:r w:rsidRPr="00506DEE">
          <w:rPr>
            <w:rStyle w:val="Hyperlink"/>
            <w:noProof/>
          </w:rPr>
          <w:t>Hình 10. Tạo bảng BANGXH_BENBP_20172968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22B325FF" w14:textId="346C6EB2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7">
        <w:r w:rsidRPr="00506DEE">
          <w:rPr>
            <w:rStyle w:val="Hyperlink"/>
            <w:noProof/>
          </w:rPr>
          <w:t>Hình 11. Sơ đồ mối quan hệ giữa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4DC57B68" w14:textId="2B695A5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8">
        <w:r w:rsidRPr="00506DEE">
          <w:rPr>
            <w:rStyle w:val="Hyperlink"/>
            <w:noProof/>
          </w:rPr>
          <w:t>Hình 12. Dữ liệu bảng CAUTHU_BENBP_20172968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2C1C2178" w14:textId="39A04BF9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19">
        <w:r w:rsidRPr="00506DEE">
          <w:rPr>
            <w:rStyle w:val="Hyperlink"/>
            <w:noProof/>
          </w:rPr>
          <w:t>Hình 13. Dữ liệu bảng QUOCGIA_BENBP_20172968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4E3CC685" w14:textId="3C7A5A2D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0">
        <w:r w:rsidRPr="00506DEE">
          <w:rPr>
            <w:rStyle w:val="Hyperlink"/>
            <w:noProof/>
          </w:rPr>
          <w:t>Hình 14. Dữ liệu bảng CAULACBO_BENBP_20172968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0C98B290" w14:textId="19EDD88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1">
        <w:r w:rsidRPr="00506DEE">
          <w:rPr>
            <w:rStyle w:val="Hyperlink"/>
            <w:noProof/>
          </w:rPr>
          <w:t>Hình 15. Dữ liệu bảng TINH_BENBP_20172968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5906F469" w14:textId="3BA3BB1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2">
        <w:r w:rsidRPr="00506DEE">
          <w:rPr>
            <w:rStyle w:val="Hyperlink"/>
            <w:noProof/>
          </w:rPr>
          <w:t>Hình 16. Dữ liệu bảng SANVD_BENBP_20172968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7ADB3F86" w14:textId="5CA8DE21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3">
        <w:r w:rsidRPr="00506DEE">
          <w:rPr>
            <w:rStyle w:val="Hyperlink"/>
            <w:noProof/>
          </w:rPr>
          <w:t>Hình 17. Dữ liệu bảng HUANLUYENVIEN_BENBP_20172968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482100A6" w14:textId="32113BF8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4">
        <w:r w:rsidRPr="00506DEE">
          <w:rPr>
            <w:rStyle w:val="Hyperlink"/>
            <w:noProof/>
          </w:rPr>
          <w:t>Hình 18. Dữ liệu bảng HLV_CLB_BENBP_20172968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3522BBA5" w14:textId="357D1AAD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5">
        <w:r w:rsidRPr="00506DEE">
          <w:rPr>
            <w:rStyle w:val="Hyperlink"/>
            <w:noProof/>
          </w:rPr>
          <w:t>Hình 19. Dữ liệu bảng TRANDAU_BENBP_20172968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10856C88" w14:textId="0E042D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6">
        <w:r w:rsidRPr="00506DEE">
          <w:rPr>
            <w:rStyle w:val="Hyperlink"/>
            <w:noProof/>
          </w:rPr>
          <w:t>Hình 20. Dữ liệu bảng BANGXH_BENBP_20172968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69A14ABC" w14:textId="548FEC0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7">
        <w:r w:rsidRPr="00506DEE">
          <w:rPr>
            <w:rStyle w:val="Hyperlink"/>
            <w:noProof/>
          </w:rPr>
          <w:t>Hình 21. Truy vấn thông tin bảng CAUTHU_BENBP_20172968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6BBD0A60" w14:textId="4292D6A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8">
        <w:r w:rsidRPr="00506DEE">
          <w:rPr>
            <w:rStyle w:val="Hyperlink"/>
            <w:noProof/>
          </w:rPr>
          <w:t>Hình 22. Truy vấn thông tin cầu thủ áo số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18E" w:rsidRDefault="00CD718E" w14:paraId="4E43FD49" w14:textId="677C09C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history="1" w:anchor="_Toc149284329">
        <w:r w:rsidRPr="00506DEE">
          <w:rPr>
            <w:rStyle w:val="Hyperlink"/>
            <w:noProof/>
          </w:rPr>
          <w:t>Hình 23. Truy vẫn một số thông tin bảng CAULACBO_BENBP_20172968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_Toc149284329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5D3" w:rsidP="000345D3" w:rsidRDefault="000345D3" w14:paraId="091732B9" w14:textId="2158AF77">
      <w:r>
        <w:fldChar w:fldCharType="end"/>
      </w:r>
    </w:p>
    <w:p w:rsidR="000345D3" w:rsidP="000345D3" w:rsidRDefault="000345D3" w14:paraId="5A019DBA" w14:textId="77777777"/>
    <w:p w:rsidR="000345D3" w:rsidP="000345D3" w:rsidRDefault="000345D3" w14:paraId="0B0CBD18" w14:textId="77777777"/>
    <w:p w:rsidR="000345D3" w:rsidP="000345D3" w:rsidRDefault="000345D3" w14:paraId="02BEF101" w14:textId="77777777"/>
    <w:p w:rsidR="000345D3" w:rsidP="000345D3" w:rsidRDefault="000345D3" w14:paraId="72305813" w14:textId="77777777"/>
    <w:p w:rsidR="000345D3" w:rsidP="000345D3" w:rsidRDefault="000345D3" w14:paraId="43AFD142" w14:textId="77777777"/>
    <w:p w:rsidR="000345D3" w:rsidP="000345D3" w:rsidRDefault="000345D3" w14:paraId="4AFBA139" w14:textId="77777777"/>
    <w:p w:rsidR="000345D3" w:rsidP="000345D3" w:rsidRDefault="000345D3" w14:paraId="3264F627" w14:textId="77777777">
      <w:pPr>
        <w:pStyle w:val="Heading1"/>
      </w:pPr>
      <w:bookmarkStart w:name="_Toc149287538" w:id="1"/>
      <w:r>
        <w:lastRenderedPageBreak/>
        <w:t>BÀI THỰC HÀNH SỐ 1</w:t>
      </w:r>
      <w:bookmarkEnd w:id="1"/>
    </w:p>
    <w:p w:rsidR="003951A8" w:rsidP="00AA299C" w:rsidRDefault="003951A8" w14:paraId="664405F7" w14:textId="77777777">
      <w:pPr>
        <w:pStyle w:val="Heading2"/>
        <w:numPr>
          <w:ilvl w:val="0"/>
          <w:numId w:val="2"/>
        </w:numPr>
      </w:pPr>
      <w:bookmarkStart w:name="_Toc149287539" w:id="2"/>
      <w:r>
        <w:t xml:space="preserve">Tạo </w:t>
      </w:r>
      <w:r w:rsidR="0089429D">
        <w:t>Cơ sở dữ liệu</w:t>
      </w:r>
      <w:r>
        <w:t>:</w:t>
      </w:r>
      <w:bookmarkEnd w:id="2"/>
    </w:p>
    <w:p w:rsidRPr="002F1679" w:rsidR="002F1679" w:rsidP="00AA299C" w:rsidRDefault="002F1679" w14:paraId="5AA5BFBA" w14:textId="68D7C1B0">
      <w:pPr>
        <w:pStyle w:val="Heading3"/>
        <w:numPr>
          <w:ilvl w:val="0"/>
          <w:numId w:val="1"/>
        </w:numPr>
      </w:pPr>
      <w:bookmarkStart w:name="_Toc149287540" w:id="3"/>
      <w:r>
        <w:t>Tạ</w:t>
      </w:r>
      <w:r w:rsidR="00A85247">
        <w:t xml:space="preserve">o </w:t>
      </w:r>
      <w:r>
        <w:t>D</w:t>
      </w:r>
      <w:r w:rsidR="00A85247">
        <w:t>atabase</w:t>
      </w:r>
      <w:r w:rsidR="0089429D">
        <w:t xml:space="preserve"> QLBONGDA_</w:t>
      </w:r>
      <w:r w:rsidR="00785CD5">
        <w:t>HoaLT_</w:t>
      </w:r>
      <w:r w:rsidR="004C21A7">
        <w:t>9959</w:t>
      </w:r>
      <w:bookmarkEnd w:id="3"/>
    </w:p>
    <w:p w:rsidR="005C1605" w:rsidP="005C1605" w:rsidRDefault="005C1605" w14:paraId="23B92B19" w14:textId="77777777">
      <w:pPr>
        <w:keepNext/>
      </w:pPr>
    </w:p>
    <w:p w:rsidR="00AA299C" w:rsidP="00C050F2" w:rsidRDefault="00C050F2" w14:paraId="11B72079" w14:textId="1DBEEFF1">
      <w:pPr>
        <w:keepNext/>
        <w:jc w:val="center"/>
      </w:pPr>
      <w:r w:rsidRPr="00C050F2">
        <w:drawing>
          <wp:inline distT="0" distB="0" distL="0" distR="0" wp14:anchorId="4107AF0B" wp14:editId="5ED31635">
            <wp:extent cx="4201111" cy="1838582"/>
            <wp:effectExtent l="0" t="0" r="0" b="9525"/>
            <wp:docPr id="1741461554" name="Picture 174146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718E" w:rsidR="0084288C" w:rsidP="00CD718E" w:rsidRDefault="00AA299C" w14:paraId="396572E3" w14:textId="5594281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name="_Toc149284307" w:id="4"/>
      <w:r w:rsidRPr="00CD718E">
        <w:rPr>
          <w:rFonts w:ascii="Times New Roman" w:hAnsi="Times New Roman" w:cs="Times New Roman"/>
          <w:sz w:val="26"/>
          <w:szCs w:val="26"/>
        </w:rPr>
        <w:t xml:space="preserve">Hình </w:t>
      </w:r>
      <w:r w:rsidRPr="00CD718E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CD718E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CD718E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CD718E" w:rsidR="003C7C55">
        <w:rPr>
          <w:rFonts w:ascii="Times New Roman" w:hAnsi="Times New Roman" w:cs="Times New Roman"/>
          <w:noProof/>
          <w:sz w:val="26"/>
          <w:szCs w:val="26"/>
        </w:rPr>
        <w:t>1</w:t>
      </w:r>
      <w:r w:rsidRPr="00CD718E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CD718E" w:rsidR="006D5A45">
        <w:rPr>
          <w:rFonts w:ascii="Times New Roman" w:hAnsi="Times New Roman" w:cs="Times New Roman"/>
          <w:sz w:val="26"/>
          <w:szCs w:val="26"/>
        </w:rPr>
        <w:t xml:space="preserve">. Tạo database </w:t>
      </w:r>
      <w:r w:rsidR="006D5A45">
        <w:t>QLBP_20172968</w:t>
      </w:r>
      <w:ins w:author="Microsoft Word" w:date="2023-10-27T07:35:00Z" w:id="5">
        <w:r w:rsidRPr="00CD718E" w:rsidR="006D5A45">
          <w:rPr>
            <w:rFonts w:ascii="Times New Roman" w:hAnsi="Times New Roman" w:cs="Times New Roman"/>
            <w:sz w:val="26"/>
            <w:szCs w:val="26"/>
          </w:rPr>
          <w:t>QLB</w:t>
        </w:r>
        <w:r w:rsidRPr="00CD718E" w:rsidR="00CD718E">
          <w:rPr>
            <w:rFonts w:ascii="Times New Roman" w:hAnsi="Times New Roman" w:cs="Times New Roman"/>
            <w:sz w:val="26"/>
            <w:szCs w:val="26"/>
          </w:rPr>
          <w:t>ongDa</w:t>
        </w:r>
        <w:r w:rsidRPr="00CD718E" w:rsidR="006D5A45">
          <w:rPr>
            <w:rFonts w:ascii="Times New Roman" w:hAnsi="Times New Roman" w:cs="Times New Roman"/>
            <w:sz w:val="26"/>
            <w:szCs w:val="26"/>
          </w:rPr>
          <w:t>_</w:t>
        </w:r>
        <w:r w:rsidRPr="00CD718E" w:rsidR="00CD718E">
          <w:rPr>
            <w:rFonts w:ascii="Times New Roman" w:hAnsi="Times New Roman" w:cs="Times New Roman"/>
            <w:sz w:val="26"/>
            <w:szCs w:val="26"/>
          </w:rPr>
          <w:t>HoaLT_865</w:t>
        </w:r>
      </w:ins>
      <w:bookmarkEnd w:id="4"/>
    </w:p>
    <w:p w:rsidRPr="000345D3" w:rsidR="000345D3" w:rsidP="000345D3" w:rsidRDefault="000345D3" w14:paraId="03F53966" w14:textId="77777777"/>
    <w:p w:rsidR="00676082" w:rsidP="00AA299C" w:rsidRDefault="0089429D" w14:paraId="71A7A3BE" w14:textId="472991C8">
      <w:pPr>
        <w:pStyle w:val="Heading3"/>
        <w:numPr>
          <w:ilvl w:val="0"/>
          <w:numId w:val="1"/>
        </w:numPr>
      </w:pPr>
      <w:bookmarkStart w:name="_Toc149287541" w:id="6"/>
      <w:r>
        <w:t xml:space="preserve">Tạo bảng </w:t>
      </w:r>
      <w:r w:rsidR="00947877">
        <w:t>QuocGia</w:t>
      </w:r>
      <w:r>
        <w:t>_</w:t>
      </w:r>
      <w:r w:rsidR="00CD718E">
        <w:t>HoaLT</w:t>
      </w:r>
      <w:bookmarkEnd w:id="6"/>
    </w:p>
    <w:p w:rsidR="00A114D9" w:rsidP="00A114D9" w:rsidRDefault="00A114D9" w14:paraId="040387B0" w14:textId="40A75225">
      <w:pPr>
        <w:jc w:val="center"/>
      </w:pPr>
      <w:r w:rsidRPr="00A114D9">
        <w:drawing>
          <wp:inline distT="0" distB="0" distL="0" distR="0" wp14:anchorId="6E0725B0" wp14:editId="233DBF62">
            <wp:extent cx="3905795" cy="971686"/>
            <wp:effectExtent l="0" t="0" r="0" b="0"/>
            <wp:docPr id="8520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8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82" w:rsidP="00A114D9" w:rsidRDefault="006D5A45" w14:paraId="6B83B987" w14:textId="4881BCD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name="_Toc149284308" w:id="7"/>
      <w:r w:rsidRPr="00A114D9">
        <w:rPr>
          <w:rFonts w:ascii="Times New Roman" w:hAnsi="Times New Roman" w:cs="Times New Roman"/>
          <w:sz w:val="26"/>
          <w:szCs w:val="26"/>
        </w:rPr>
        <w:t xml:space="preserve">Hình </w:t>
      </w:r>
      <w:r w:rsidRPr="00A114D9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A114D9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114D9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A114D9" w:rsidR="003C7C55">
        <w:rPr>
          <w:rFonts w:ascii="Times New Roman" w:hAnsi="Times New Roman" w:cs="Times New Roman"/>
          <w:noProof/>
          <w:sz w:val="26"/>
          <w:szCs w:val="26"/>
        </w:rPr>
        <w:t>2</w:t>
      </w:r>
      <w:r w:rsidRPr="00A114D9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A114D9">
        <w:rPr>
          <w:rFonts w:ascii="Times New Roman" w:hAnsi="Times New Roman" w:cs="Times New Roman"/>
          <w:sz w:val="26"/>
          <w:szCs w:val="26"/>
        </w:rPr>
        <w:t xml:space="preserve">. Tạo bảng </w:t>
      </w:r>
      <w:bookmarkEnd w:id="7"/>
      <w:r w:rsidRPr="00A114D9" w:rsidR="00A114D9">
        <w:rPr>
          <w:rFonts w:ascii="Times New Roman" w:hAnsi="Times New Roman" w:cs="Times New Roman"/>
          <w:sz w:val="26"/>
          <w:szCs w:val="26"/>
        </w:rPr>
        <w:t>QUOCGIA_HoaLT</w:t>
      </w:r>
    </w:p>
    <w:p w:rsidRPr="00A114D9" w:rsidR="00A114D9" w:rsidP="00A114D9" w:rsidRDefault="00A114D9" w14:paraId="4381C530" w14:textId="77777777"/>
    <w:p w:rsidR="00AA299C" w:rsidP="00AA299C" w:rsidRDefault="00AA299C" w14:paraId="09FB6057" w14:textId="02FA41D8">
      <w:pPr>
        <w:pStyle w:val="Heading3"/>
        <w:numPr>
          <w:ilvl w:val="0"/>
          <w:numId w:val="1"/>
        </w:numPr>
      </w:pPr>
      <w:bookmarkStart w:name="_Toc149287542" w:id="8"/>
      <w:r>
        <w:t xml:space="preserve">Tạo bảng </w:t>
      </w:r>
      <w:r w:rsidR="00A114D9">
        <w:t>TINH_HoaLT</w:t>
      </w:r>
      <w:bookmarkEnd w:id="8"/>
    </w:p>
    <w:p w:rsidRPr="00C40601" w:rsidR="00C40601" w:rsidP="00EA0A2B" w:rsidRDefault="00EA0A2B" w14:paraId="5D66F102" w14:textId="4083242F">
      <w:pPr>
        <w:jc w:val="center"/>
      </w:pPr>
      <w:r w:rsidRPr="00EA0A2B">
        <w:drawing>
          <wp:inline distT="0" distB="0" distL="0" distR="0" wp14:anchorId="020FFF96" wp14:editId="3ACCCF2C">
            <wp:extent cx="3858163" cy="981212"/>
            <wp:effectExtent l="0" t="0" r="0" b="9525"/>
            <wp:docPr id="165128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2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0A2B" w:rsidR="006D5A45" w:rsidP="006D5A45" w:rsidRDefault="006D5A45" w14:paraId="0BAB9059" w14:textId="6AA36E70">
      <w:pPr>
        <w:keepNext/>
        <w:rPr>
          <w:rFonts w:ascii="Times New Roman" w:hAnsi="Times New Roman" w:cs="Times New Roman"/>
          <w:sz w:val="26"/>
          <w:szCs w:val="26"/>
        </w:rPr>
      </w:pPr>
    </w:p>
    <w:p w:rsidRPr="00EA0A2B" w:rsidR="000345D3" w:rsidP="00EA0A2B" w:rsidRDefault="006D5A45" w14:paraId="4FCD5649" w14:textId="5114D5B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name="_Toc149284309" w:id="9"/>
      <w:r w:rsidRPr="00EA0A2B">
        <w:rPr>
          <w:rFonts w:ascii="Times New Roman" w:hAnsi="Times New Roman" w:cs="Times New Roman"/>
          <w:sz w:val="26"/>
          <w:szCs w:val="26"/>
        </w:rPr>
        <w:t xml:space="preserve">Hình </w:t>
      </w:r>
      <w:r w:rsidRPr="00EA0A2B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EA0A2B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EA0A2B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EA0A2B" w:rsidR="003C7C55">
        <w:rPr>
          <w:rFonts w:ascii="Times New Roman" w:hAnsi="Times New Roman" w:cs="Times New Roman"/>
          <w:noProof/>
          <w:sz w:val="26"/>
          <w:szCs w:val="26"/>
        </w:rPr>
        <w:t>3</w:t>
      </w:r>
      <w:r w:rsidRPr="00EA0A2B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EA0A2B">
        <w:rPr>
          <w:rFonts w:ascii="Times New Roman" w:hAnsi="Times New Roman" w:cs="Times New Roman"/>
          <w:sz w:val="26"/>
          <w:szCs w:val="26"/>
        </w:rPr>
        <w:t xml:space="preserve">. Tạo bảng </w:t>
      </w:r>
      <w:bookmarkEnd w:id="9"/>
      <w:r w:rsidRPr="00EA0A2B" w:rsidR="00EA0A2B">
        <w:rPr>
          <w:rFonts w:ascii="Times New Roman" w:hAnsi="Times New Roman" w:cs="Times New Roman"/>
          <w:sz w:val="26"/>
          <w:szCs w:val="26"/>
        </w:rPr>
        <w:t>TINH_HoaLT</w:t>
      </w:r>
    </w:p>
    <w:p w:rsidRPr="000345D3" w:rsidR="000345D3" w:rsidP="000345D3" w:rsidRDefault="000345D3" w14:paraId="137411F4" w14:textId="77777777"/>
    <w:p w:rsidRPr="00554B94" w:rsidR="000E1BEF" w:rsidP="00AA299C" w:rsidRDefault="00AA299C" w14:paraId="66E1728A" w14:textId="0E31E537"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name="_Toc149287543" w:id="10"/>
      <w:r w:rsidRPr="00554B94">
        <w:rPr>
          <w:rFonts w:ascii="Times New Roman" w:hAnsi="Times New Roman" w:cs="Times New Roman"/>
          <w:sz w:val="26"/>
          <w:szCs w:val="26"/>
        </w:rPr>
        <w:lastRenderedPageBreak/>
        <w:t xml:space="preserve">Tạo bảng </w:t>
      </w:r>
      <w:r w:rsidRPr="00554B94" w:rsidR="00034085">
        <w:rPr>
          <w:rFonts w:ascii="Times New Roman" w:hAnsi="Times New Roman" w:cs="Times New Roman"/>
          <w:sz w:val="26"/>
          <w:szCs w:val="26"/>
        </w:rPr>
        <w:t>SAN_HoaLT</w:t>
      </w:r>
      <w:bookmarkEnd w:id="10"/>
    </w:p>
    <w:p w:rsidRPr="00034085" w:rsidR="00034085" w:rsidP="00034085" w:rsidRDefault="00034085" w14:paraId="23839580" w14:textId="63E2833A">
      <w:pPr>
        <w:jc w:val="center"/>
      </w:pPr>
      <w:r w:rsidRPr="00034085">
        <w:drawing>
          <wp:inline distT="0" distB="0" distL="0" distR="0" wp14:anchorId="03D127AF" wp14:editId="09EC0F5D">
            <wp:extent cx="3886742" cy="1133633"/>
            <wp:effectExtent l="0" t="0" r="0" b="9525"/>
            <wp:docPr id="57264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94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EF" w:rsidP="00C623CB" w:rsidRDefault="006D5A45" w14:paraId="5B57D50A" w14:textId="1C6F81C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name="_Toc149284310" w:id="11"/>
      <w:r w:rsidRPr="00C623CB">
        <w:rPr>
          <w:rFonts w:ascii="Times New Roman" w:hAnsi="Times New Roman" w:cs="Times New Roman"/>
          <w:sz w:val="26"/>
          <w:szCs w:val="26"/>
        </w:rPr>
        <w:t xml:space="preserve">Hình </w:t>
      </w:r>
      <w:r w:rsidRPr="00C623CB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C623CB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C623CB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C623CB" w:rsidR="003C7C55">
        <w:rPr>
          <w:rFonts w:ascii="Times New Roman" w:hAnsi="Times New Roman" w:cs="Times New Roman"/>
          <w:noProof/>
          <w:sz w:val="26"/>
          <w:szCs w:val="26"/>
        </w:rPr>
        <w:t>4</w:t>
      </w:r>
      <w:r w:rsidRPr="00C623CB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C623CB">
        <w:rPr>
          <w:rFonts w:ascii="Times New Roman" w:hAnsi="Times New Roman" w:cs="Times New Roman"/>
          <w:sz w:val="26"/>
          <w:szCs w:val="26"/>
        </w:rPr>
        <w:t xml:space="preserve">. Tạo bảng </w:t>
      </w:r>
      <w:bookmarkEnd w:id="11"/>
      <w:r w:rsidRPr="00C623CB" w:rsidR="00034085">
        <w:rPr>
          <w:rFonts w:ascii="Times New Roman" w:hAnsi="Times New Roman" w:cs="Times New Roman"/>
          <w:sz w:val="26"/>
          <w:szCs w:val="26"/>
        </w:rPr>
        <w:t>SAN</w:t>
      </w:r>
      <w:r w:rsidRPr="00C623CB" w:rsidR="00C623CB">
        <w:rPr>
          <w:rFonts w:ascii="Times New Roman" w:hAnsi="Times New Roman" w:cs="Times New Roman"/>
          <w:sz w:val="26"/>
          <w:szCs w:val="26"/>
        </w:rPr>
        <w:t>_HoaLT</w:t>
      </w:r>
    </w:p>
    <w:p w:rsidR="000E1BEF" w:rsidP="00AA299C" w:rsidRDefault="00AA299C" w14:paraId="0B1EAD01" w14:textId="5502C734">
      <w:pPr>
        <w:pStyle w:val="Heading3"/>
        <w:numPr>
          <w:ilvl w:val="0"/>
          <w:numId w:val="1"/>
        </w:numPr>
      </w:pPr>
      <w:bookmarkStart w:name="_Toc149287544" w:id="12"/>
      <w:r>
        <w:t xml:space="preserve">Tạo bảng </w:t>
      </w:r>
      <w:r w:rsidR="00C36515">
        <w:t xml:space="preserve"> CAULACBO_HoaLT</w:t>
      </w:r>
      <w:bookmarkEnd w:id="12"/>
    </w:p>
    <w:p w:rsidRPr="00AA299C" w:rsidR="00AA299C" w:rsidP="003B3477" w:rsidRDefault="003B3477" w14:paraId="32DFB71C" w14:textId="302F3CB2">
      <w:pPr>
        <w:jc w:val="center"/>
      </w:pPr>
      <w:r w:rsidRPr="003B3477">
        <w:drawing>
          <wp:inline distT="0" distB="0" distL="0" distR="0" wp14:anchorId="1F3853C7" wp14:editId="4EF2CE56">
            <wp:extent cx="3772426" cy="1333686"/>
            <wp:effectExtent l="0" t="0" r="0" b="0"/>
            <wp:docPr id="1825114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49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5" w:rsidP="006D5A45" w:rsidRDefault="006D5A45" w14:paraId="4B808C68" w14:textId="506F7998">
      <w:pPr>
        <w:keepNext/>
      </w:pPr>
    </w:p>
    <w:p w:rsidRPr="00C36515" w:rsidR="000E1BEF" w:rsidP="00C36515" w:rsidRDefault="006D5A45" w14:paraId="1D974674" w14:textId="5E7C3B6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name="_Toc149284311" w:id="13"/>
      <w:r w:rsidRPr="00C36515">
        <w:rPr>
          <w:rFonts w:ascii="Times New Roman" w:hAnsi="Times New Roman" w:cs="Times New Roman"/>
          <w:sz w:val="26"/>
          <w:szCs w:val="26"/>
        </w:rPr>
        <w:t xml:space="preserve">Hình </w:t>
      </w:r>
      <w:r w:rsidRPr="00C36515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C36515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C36515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C36515" w:rsidR="003C7C55">
        <w:rPr>
          <w:rFonts w:ascii="Times New Roman" w:hAnsi="Times New Roman" w:cs="Times New Roman"/>
          <w:noProof/>
          <w:sz w:val="26"/>
          <w:szCs w:val="26"/>
        </w:rPr>
        <w:t>5</w:t>
      </w:r>
      <w:r w:rsidRPr="00C36515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C36515">
        <w:rPr>
          <w:rFonts w:ascii="Times New Roman" w:hAnsi="Times New Roman" w:cs="Times New Roman"/>
          <w:sz w:val="26"/>
          <w:szCs w:val="26"/>
        </w:rPr>
        <w:t xml:space="preserve">. Tạo bảng </w:t>
      </w:r>
      <w:bookmarkEnd w:id="13"/>
      <w:r w:rsidRPr="00C36515" w:rsidR="00C36515">
        <w:rPr>
          <w:rFonts w:ascii="Times New Roman" w:hAnsi="Times New Roman" w:cs="Times New Roman"/>
          <w:sz w:val="26"/>
          <w:szCs w:val="26"/>
        </w:rPr>
        <w:t>CAULACBO_HoaLT</w:t>
      </w:r>
    </w:p>
    <w:p w:rsidR="000E1BEF" w:rsidRDefault="000E1BEF" w14:paraId="4F768D5B" w14:textId="77777777"/>
    <w:p w:rsidRPr="00C36515" w:rsidR="000E1BEF" w:rsidP="00AA299C" w:rsidRDefault="00AA299C" w14:paraId="1219C543" w14:textId="4A5E4132"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name="_Toc149287545" w:id="14"/>
      <w:r w:rsidRPr="00C36515">
        <w:rPr>
          <w:rFonts w:ascii="Times New Roman" w:hAnsi="Times New Roman" w:cs="Times New Roman"/>
          <w:sz w:val="26"/>
          <w:szCs w:val="26"/>
        </w:rPr>
        <w:lastRenderedPageBreak/>
        <w:t xml:space="preserve">Tạo bảng </w:t>
      </w:r>
      <w:r w:rsidRPr="00C36515" w:rsidR="00C36515">
        <w:rPr>
          <w:rFonts w:ascii="Times New Roman" w:hAnsi="Times New Roman" w:cs="Times New Roman"/>
          <w:sz w:val="26"/>
          <w:szCs w:val="26"/>
        </w:rPr>
        <w:t>CAUTHU_HoaLT</w:t>
      </w:r>
      <w:bookmarkEnd w:id="14"/>
    </w:p>
    <w:p w:rsidRPr="00C36515" w:rsidR="00AA299C" w:rsidP="00391385" w:rsidRDefault="00250ACD" w14:paraId="01B14FB8" w14:textId="7032C204">
      <w:pPr>
        <w:jc w:val="center"/>
        <w:rPr>
          <w:rFonts w:ascii="Times New Roman" w:hAnsi="Times New Roman" w:cs="Times New Roman"/>
          <w:sz w:val="26"/>
          <w:szCs w:val="26"/>
        </w:rPr>
      </w:pPr>
      <w:r w:rsidRPr="00250A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4A086A" wp14:editId="4131B92D">
            <wp:extent cx="3953427" cy="4134427"/>
            <wp:effectExtent l="0" t="0" r="9525" b="0"/>
            <wp:docPr id="55394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53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6515" w:rsidR="000E1BEF" w:rsidP="006D5A45" w:rsidRDefault="006D5A45" w14:paraId="1F77B2AA" w14:textId="54EC691B">
      <w:pPr>
        <w:pStyle w:val="Caption"/>
        <w:rPr>
          <w:rFonts w:ascii="Times New Roman" w:hAnsi="Times New Roman" w:cs="Times New Roman"/>
          <w:sz w:val="26"/>
          <w:szCs w:val="26"/>
        </w:rPr>
      </w:pPr>
      <w:bookmarkStart w:name="_Toc149284312" w:id="15"/>
      <w:r w:rsidRPr="00C36515">
        <w:rPr>
          <w:rFonts w:ascii="Times New Roman" w:hAnsi="Times New Roman" w:cs="Times New Roman"/>
          <w:sz w:val="26"/>
          <w:szCs w:val="26"/>
        </w:rPr>
        <w:t xml:space="preserve">Hình </w:t>
      </w:r>
      <w:r w:rsidRPr="00C36515" w:rsidR="005E51AD">
        <w:rPr>
          <w:rFonts w:ascii="Times New Roman" w:hAnsi="Times New Roman" w:cs="Times New Roman"/>
          <w:sz w:val="26"/>
          <w:szCs w:val="26"/>
        </w:rPr>
        <w:fldChar w:fldCharType="begin"/>
      </w:r>
      <w:r w:rsidRPr="00C36515" w:rsidR="005E51AD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C36515" w:rsidR="005E51AD">
        <w:rPr>
          <w:rFonts w:ascii="Times New Roman" w:hAnsi="Times New Roman" w:cs="Times New Roman"/>
          <w:sz w:val="26"/>
          <w:szCs w:val="26"/>
        </w:rPr>
        <w:fldChar w:fldCharType="separate"/>
      </w:r>
      <w:r w:rsidRPr="00C36515" w:rsidR="003C7C55">
        <w:rPr>
          <w:rFonts w:ascii="Times New Roman" w:hAnsi="Times New Roman" w:cs="Times New Roman"/>
          <w:noProof/>
          <w:sz w:val="26"/>
          <w:szCs w:val="26"/>
        </w:rPr>
        <w:t>6</w:t>
      </w:r>
      <w:r w:rsidRPr="00C36515" w:rsidR="005E51AD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C36515">
        <w:rPr>
          <w:rFonts w:ascii="Times New Roman" w:hAnsi="Times New Roman" w:cs="Times New Roman"/>
          <w:sz w:val="26"/>
          <w:szCs w:val="26"/>
        </w:rPr>
        <w:t xml:space="preserve">. Tạo bảng </w:t>
      </w:r>
      <w:bookmarkEnd w:id="15"/>
      <w:r w:rsidRPr="00C36515" w:rsidR="00C36515">
        <w:rPr>
          <w:rFonts w:ascii="Times New Roman" w:hAnsi="Times New Roman" w:cs="Times New Roman"/>
          <w:sz w:val="26"/>
          <w:szCs w:val="26"/>
        </w:rPr>
        <w:t>CAUTHU_HoaLT</w:t>
      </w:r>
    </w:p>
    <w:p w:rsidR="000E1BEF" w:rsidRDefault="000E1BEF" w14:paraId="4E0DE71C" w14:textId="77777777"/>
    <w:p w:rsidR="000E1BEF" w:rsidP="00AA299C" w:rsidRDefault="00AA299C" w14:paraId="0667F315" w14:textId="1D0CA54C">
      <w:pPr>
        <w:pStyle w:val="Heading3"/>
        <w:numPr>
          <w:ilvl w:val="0"/>
          <w:numId w:val="1"/>
        </w:numPr>
      </w:pPr>
      <w:bookmarkStart w:name="_Toc149287546" w:id="16"/>
      <w:r>
        <w:t>Tạo bảng HUANLUYENVIEN_</w:t>
      </w:r>
      <w:r w:rsidR="00C41545">
        <w:t>HoaLT</w:t>
      </w:r>
      <w:bookmarkEnd w:id="16"/>
    </w:p>
    <w:p w:rsidRPr="00AA299C" w:rsidR="00AA299C" w:rsidP="00C41545" w:rsidRDefault="00C41545" w14:paraId="5CE51696" w14:textId="0358D74F">
      <w:pPr>
        <w:jc w:val="center"/>
      </w:pPr>
      <w:r w:rsidRPr="00C41545">
        <w:drawing>
          <wp:inline distT="0" distB="0" distL="0" distR="0" wp14:anchorId="0248AA93" wp14:editId="38C477B5">
            <wp:extent cx="3801005" cy="1867161"/>
            <wp:effectExtent l="0" t="0" r="0" b="0"/>
            <wp:docPr id="179571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12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5" w:rsidP="006D5A45" w:rsidRDefault="006D5A45" w14:paraId="5BA06DE7" w14:textId="7A519FAC">
      <w:pPr>
        <w:keepNext/>
      </w:pPr>
    </w:p>
    <w:p w:rsidR="00C41545" w:rsidP="00C41545" w:rsidRDefault="006D5A45" w14:paraId="5F16E1ED" w14:textId="77777777">
      <w:pPr>
        <w:pStyle w:val="Heading3"/>
        <w:numPr>
          <w:ilvl w:val="0"/>
          <w:numId w:val="7"/>
        </w:numPr>
      </w:pPr>
      <w:bookmarkStart w:name="_Toc149284313" w:id="17"/>
      <w:bookmarkStart w:name="_Toc149287547" w:id="18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 w:rsidR="003C7C55">
        <w:rPr>
          <w:noProof/>
        </w:rPr>
        <w:t>7</w:t>
      </w:r>
      <w:r w:rsidR="005E51AD">
        <w:rPr>
          <w:noProof/>
        </w:rPr>
        <w:fldChar w:fldCharType="end"/>
      </w:r>
      <w:r>
        <w:t xml:space="preserve">. Tạo bảng </w:t>
      </w:r>
      <w:bookmarkEnd w:id="17"/>
      <w:r w:rsidR="00C41545">
        <w:t xml:space="preserve"> </w:t>
      </w:r>
      <w:r w:rsidR="00C41545">
        <w:t>HUANLUYENVIEN_HoaLT</w:t>
      </w:r>
      <w:bookmarkEnd w:id="18"/>
    </w:p>
    <w:p w:rsidR="000E1BEF" w:rsidP="006D5A45" w:rsidRDefault="000E1BEF" w14:paraId="34A528F6" w14:textId="0BE630BF">
      <w:pPr>
        <w:pStyle w:val="Caption"/>
      </w:pPr>
    </w:p>
    <w:p w:rsidR="000E1BEF" w:rsidP="00F06A0A" w:rsidRDefault="00AA299C" w14:paraId="766389E0" w14:textId="48834A81">
      <w:pPr>
        <w:pStyle w:val="Heading3"/>
        <w:numPr>
          <w:ilvl w:val="0"/>
          <w:numId w:val="1"/>
        </w:numPr>
      </w:pPr>
      <w:bookmarkStart w:name="_Toc149287548" w:id="19"/>
      <w:r>
        <w:lastRenderedPageBreak/>
        <w:t>Tạo bảng HLV_CLB_</w:t>
      </w:r>
      <w:r w:rsidR="004072B6">
        <w:t>HoaLT</w:t>
      </w:r>
      <w:bookmarkEnd w:id="19"/>
    </w:p>
    <w:p w:rsidRPr="00AA299C" w:rsidR="00AA299C" w:rsidP="004072B6" w:rsidRDefault="004072B6" w14:paraId="63AD50E2" w14:textId="7942191D">
      <w:pPr>
        <w:jc w:val="center"/>
      </w:pPr>
      <w:r w:rsidRPr="004072B6">
        <w:drawing>
          <wp:inline distT="0" distB="0" distL="0" distR="0" wp14:anchorId="77CA6CD6" wp14:editId="2BBE3EF6">
            <wp:extent cx="3753374" cy="1181265"/>
            <wp:effectExtent l="0" t="0" r="0" b="0"/>
            <wp:docPr id="60387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77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5" w:rsidP="006D5A45" w:rsidRDefault="006D5A45" w14:paraId="0B04C758" w14:textId="28677FA6">
      <w:pPr>
        <w:keepNext/>
      </w:pPr>
    </w:p>
    <w:p w:rsidR="00AA02AB" w:rsidP="006D5A45" w:rsidRDefault="006D5A45" w14:paraId="51603B42" w14:textId="0AC99A7D">
      <w:pPr>
        <w:pStyle w:val="Caption"/>
      </w:pPr>
      <w:bookmarkStart w:name="_Toc149284314" w:id="20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 w:rsidR="003C7C55">
        <w:rPr>
          <w:noProof/>
        </w:rPr>
        <w:t>8</w:t>
      </w:r>
      <w:r w:rsidR="005E51AD">
        <w:rPr>
          <w:noProof/>
        </w:rPr>
        <w:fldChar w:fldCharType="end"/>
      </w:r>
      <w:r>
        <w:t>. Tạo bảng HLV_CLB_</w:t>
      </w:r>
      <w:bookmarkEnd w:id="20"/>
      <w:r w:rsidR="004072B6">
        <w:t>HoaLT</w:t>
      </w:r>
    </w:p>
    <w:p w:rsidR="00AA02AB" w:rsidRDefault="00AA02AB" w14:paraId="73CE26F8" w14:textId="77777777"/>
    <w:p w:rsidR="00AA02AB" w:rsidP="00D36887" w:rsidRDefault="00AA299C" w14:paraId="46B9E9AF" w14:textId="5B81E330">
      <w:pPr>
        <w:pStyle w:val="Heading3"/>
        <w:numPr>
          <w:ilvl w:val="0"/>
          <w:numId w:val="1"/>
        </w:numPr>
      </w:pPr>
      <w:bookmarkStart w:name="_Toc149287549" w:id="21"/>
      <w:r>
        <w:t>Tạo bảng TRANDAU_</w:t>
      </w:r>
      <w:r w:rsidR="00D27388">
        <w:t>HoaLT</w:t>
      </w:r>
      <w:bookmarkEnd w:id="21"/>
    </w:p>
    <w:p w:rsidR="006D5A45" w:rsidP="006D5A45" w:rsidRDefault="00D36887" w14:paraId="6739F3DD" w14:textId="59F84015">
      <w:pPr>
        <w:keepNext/>
      </w:pPr>
      <w:r w:rsidRPr="00D36887">
        <w:drawing>
          <wp:inline distT="0" distB="0" distL="0" distR="0" wp14:anchorId="23BF3D4C" wp14:editId="7A9F5403">
            <wp:extent cx="4648849" cy="4810796"/>
            <wp:effectExtent l="0" t="0" r="0" b="8890"/>
            <wp:docPr id="1879681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19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AB" w:rsidP="006D5A45" w:rsidRDefault="006D5A45" w14:paraId="354D5D8C" w14:textId="64793215">
      <w:pPr>
        <w:pStyle w:val="Caption"/>
      </w:pPr>
      <w:bookmarkStart w:name="_Toc149284315" w:id="22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 w:rsidR="003C7C55">
        <w:rPr>
          <w:noProof/>
        </w:rPr>
        <w:t>9</w:t>
      </w:r>
      <w:r w:rsidR="005E51AD">
        <w:rPr>
          <w:noProof/>
        </w:rPr>
        <w:fldChar w:fldCharType="end"/>
      </w:r>
      <w:r>
        <w:t>. Tạo bảng TRANDAU_</w:t>
      </w:r>
      <w:bookmarkEnd w:id="22"/>
      <w:r w:rsidR="00D27388">
        <w:t>HoaLT</w:t>
      </w:r>
    </w:p>
    <w:p w:rsidR="00AA02AB" w:rsidP="00D36887" w:rsidRDefault="00AA299C" w14:paraId="740A8BCA" w14:textId="227CC05D">
      <w:pPr>
        <w:pStyle w:val="Heading3"/>
        <w:numPr>
          <w:ilvl w:val="0"/>
          <w:numId w:val="1"/>
        </w:numPr>
      </w:pPr>
      <w:bookmarkStart w:name="_Toc149287550" w:id="23"/>
      <w:r>
        <w:lastRenderedPageBreak/>
        <w:t>Tạo bảng BANGXH_</w:t>
      </w:r>
      <w:r w:rsidR="00E92348">
        <w:t>HoaLT</w:t>
      </w:r>
      <w:bookmarkEnd w:id="23"/>
    </w:p>
    <w:p w:rsidRPr="00AA299C" w:rsidR="00AA299C" w:rsidP="00AA299C" w:rsidRDefault="00E92348" w14:paraId="53A1AC9B" w14:textId="3F8A8EFE">
      <w:r w:rsidRPr="00E92348">
        <w:drawing>
          <wp:inline distT="0" distB="0" distL="0" distR="0" wp14:anchorId="419C892E" wp14:editId="2D477A8F">
            <wp:extent cx="3953427" cy="3067478"/>
            <wp:effectExtent l="0" t="0" r="9525" b="0"/>
            <wp:docPr id="121779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5" w:rsidP="006D5A45" w:rsidRDefault="006D5A45" w14:paraId="7C67A99F" w14:textId="713E0A95">
      <w:pPr>
        <w:keepNext/>
      </w:pPr>
    </w:p>
    <w:p w:rsidR="00AA02AB" w:rsidP="006D5A45" w:rsidRDefault="006D5A45" w14:paraId="2FE32782" w14:textId="12C287A8">
      <w:pPr>
        <w:pStyle w:val="Caption"/>
      </w:pPr>
      <w:bookmarkStart w:name="_Toc149284316" w:id="24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 w:rsidR="003C7C55">
        <w:rPr>
          <w:noProof/>
        </w:rPr>
        <w:t>10</w:t>
      </w:r>
      <w:r w:rsidR="005E51AD">
        <w:rPr>
          <w:noProof/>
        </w:rPr>
        <w:fldChar w:fldCharType="end"/>
      </w:r>
      <w:r>
        <w:t>. Tạo bảng BANGXH_</w:t>
      </w:r>
      <w:bookmarkEnd w:id="24"/>
      <w:r w:rsidR="00E92348">
        <w:t>HoaLT</w:t>
      </w:r>
    </w:p>
    <w:p w:rsidR="006D5A45" w:rsidP="003C7C55" w:rsidRDefault="00AA299C" w14:paraId="25830107" w14:textId="77777777">
      <w:pPr>
        <w:pStyle w:val="Heading2"/>
        <w:numPr>
          <w:ilvl w:val="0"/>
          <w:numId w:val="2"/>
        </w:numPr>
      </w:pPr>
      <w:bookmarkStart w:name="_Toc149287551" w:id="25"/>
      <w:r>
        <w:lastRenderedPageBreak/>
        <w:t>Sơ đồ quan hệ</w:t>
      </w:r>
      <w:bookmarkEnd w:id="25"/>
    </w:p>
    <w:p w:rsidR="003C7C55" w:rsidP="003C7C55" w:rsidRDefault="004F0CDB" w14:paraId="2DCB24F6" w14:textId="428DEC61">
      <w:pPr>
        <w:keepNext/>
      </w:pPr>
      <w:r w:rsidRPr="004F0CDB">
        <w:drawing>
          <wp:inline distT="0" distB="0" distL="0" distR="0" wp14:anchorId="59B22B11" wp14:editId="76475510">
            <wp:extent cx="5943600" cy="3584575"/>
            <wp:effectExtent l="0" t="0" r="0" b="0"/>
            <wp:docPr id="386644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426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4E" w:rsidP="003C7C55" w:rsidRDefault="00F3504E" w14:paraId="67E05FF1" w14:textId="77777777">
      <w:pPr>
        <w:keepNext/>
      </w:pPr>
    </w:p>
    <w:p w:rsidR="00E92348" w:rsidP="003C7C55" w:rsidRDefault="00E92348" w14:paraId="7BACC5AF" w14:textId="77777777">
      <w:pPr>
        <w:keepNext/>
      </w:pPr>
    </w:p>
    <w:p w:rsidR="004F0464" w:rsidP="003C7C55" w:rsidRDefault="003C7C55" w14:paraId="6555CCC7" w14:textId="77777777">
      <w:pPr>
        <w:pStyle w:val="Caption"/>
      </w:pPr>
      <w:bookmarkStart w:name="_Toc149284317" w:id="26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11</w:t>
      </w:r>
      <w:r w:rsidR="005E51AD">
        <w:rPr>
          <w:noProof/>
        </w:rPr>
        <w:fldChar w:fldCharType="end"/>
      </w:r>
      <w:r>
        <w:t>. Sơ đồ mối quan hệ giữa các bảng</w:t>
      </w:r>
      <w:bookmarkEnd w:id="26"/>
    </w:p>
    <w:p w:rsidR="003C7C55" w:rsidP="006D5A45" w:rsidRDefault="006D5A45" w14:paraId="279DDF36" w14:textId="77777777">
      <w:pPr>
        <w:pStyle w:val="Heading2"/>
        <w:numPr>
          <w:ilvl w:val="0"/>
          <w:numId w:val="2"/>
        </w:numPr>
      </w:pPr>
      <w:bookmarkStart w:name="_Toc149287552" w:id="27"/>
      <w:r>
        <w:t>Nhập dữ liệu cho các bảng</w:t>
      </w:r>
      <w:bookmarkEnd w:id="27"/>
    </w:p>
    <w:p w:rsidR="003C7C55" w:rsidP="003C7C55" w:rsidRDefault="003C7C55" w14:paraId="6E88EA30" w14:textId="77777777">
      <w:pPr>
        <w:pStyle w:val="Heading3"/>
        <w:numPr>
          <w:ilvl w:val="0"/>
          <w:numId w:val="5"/>
        </w:numPr>
      </w:pPr>
      <w:bookmarkStart w:name="_Toc149287553" w:id="28"/>
      <w:r>
        <w:t>Bảng CAUTHU_BENBP_20172968</w:t>
      </w:r>
      <w:bookmarkEnd w:id="28"/>
    </w:p>
    <w:p w:rsidRPr="003C7C55" w:rsidR="003C7C55" w:rsidP="005E51AD" w:rsidRDefault="005E51AD" w14:paraId="158D2FE5" w14:textId="32ACAC81">
      <w:pPr>
        <w:jc w:val="center"/>
      </w:pPr>
      <w:r w:rsidRPr="005E51AD">
        <w:drawing>
          <wp:inline distT="0" distB="0" distL="0" distR="0" wp14:anchorId="25628F35" wp14:editId="511C9C86">
            <wp:extent cx="2476846" cy="2076740"/>
            <wp:effectExtent l="0" t="0" r="0" b="0"/>
            <wp:docPr id="26140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0433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55" w:rsidP="003C7C55" w:rsidRDefault="003C7C55" w14:paraId="647332CA" w14:textId="7B2D2C9E">
      <w:pPr>
        <w:keepNext/>
      </w:pPr>
    </w:p>
    <w:p w:rsidR="004F0464" w:rsidP="003C7C55" w:rsidRDefault="003C7C55" w14:paraId="32705DFA" w14:textId="77777777">
      <w:pPr>
        <w:pStyle w:val="Caption"/>
      </w:pPr>
      <w:bookmarkStart w:name="_Toc149284318" w:id="29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12</w:t>
      </w:r>
      <w:r w:rsidR="005E51AD">
        <w:rPr>
          <w:noProof/>
        </w:rPr>
        <w:fldChar w:fldCharType="end"/>
      </w:r>
      <w:r>
        <w:t>. Dữ liệu bảng CAUTHU_BENBP_20172968</w:t>
      </w:r>
      <w:bookmarkEnd w:id="29"/>
    </w:p>
    <w:p w:rsidR="004F0464" w:rsidP="003C7C55" w:rsidRDefault="004F0464" w14:paraId="1BD21D8F" w14:textId="77777777">
      <w:pPr>
        <w:pStyle w:val="Heading3"/>
        <w:numPr>
          <w:ilvl w:val="0"/>
          <w:numId w:val="5"/>
        </w:numPr>
      </w:pPr>
      <w:bookmarkStart w:name="_Toc149287554" w:id="30"/>
      <w:r>
        <w:lastRenderedPageBreak/>
        <w:t>Bảng QUOCGIA</w:t>
      </w:r>
      <w:r w:rsidR="006D5A45">
        <w:t>_BENBP_20172968</w:t>
      </w:r>
      <w:bookmarkEnd w:id="30"/>
    </w:p>
    <w:p w:rsidRPr="003C7C55" w:rsidR="003C7C55" w:rsidP="003C7C55" w:rsidRDefault="003C7C55" w14:paraId="66C4B357" w14:textId="77777777"/>
    <w:p w:rsidR="003C7C55" w:rsidP="003C7C55" w:rsidRDefault="003C7C55" w14:paraId="2320F9E2" w14:textId="0F1598BF">
      <w:pPr>
        <w:keepNext/>
      </w:pPr>
    </w:p>
    <w:p w:rsidR="003C7C55" w:rsidP="003C7C55" w:rsidRDefault="003C7C55" w14:paraId="431F0E72" w14:textId="77777777">
      <w:pPr>
        <w:pStyle w:val="Caption"/>
      </w:pPr>
      <w:bookmarkStart w:name="_Toc149284319" w:id="31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13</w:t>
      </w:r>
      <w:r w:rsidR="005E51AD">
        <w:rPr>
          <w:noProof/>
        </w:rPr>
        <w:fldChar w:fldCharType="end"/>
      </w:r>
      <w:r>
        <w:t>. Dữ liệu bảng QUOCGIA_BENBP_20172968</w:t>
      </w:r>
      <w:bookmarkEnd w:id="31"/>
    </w:p>
    <w:p w:rsidR="003C7C55" w:rsidP="003C7C55" w:rsidRDefault="003C7C55" w14:paraId="1979FFDC" w14:textId="77777777">
      <w:pPr>
        <w:pStyle w:val="Heading3"/>
        <w:numPr>
          <w:ilvl w:val="0"/>
          <w:numId w:val="5"/>
        </w:numPr>
      </w:pPr>
      <w:bookmarkStart w:name="_Toc149287555" w:id="32"/>
      <w:r>
        <w:t>Bảng CAULACBO_BENBP_20172968</w:t>
      </w:r>
      <w:bookmarkEnd w:id="32"/>
    </w:p>
    <w:p w:rsidRPr="003C7C55" w:rsidR="003C7C55" w:rsidP="003C7C55" w:rsidRDefault="003C7C55" w14:paraId="78596998" w14:textId="77777777"/>
    <w:p w:rsidR="003C7C55" w:rsidP="003C7C55" w:rsidRDefault="003C7C55" w14:paraId="1934E1C9" w14:textId="4C161721">
      <w:pPr>
        <w:keepNext/>
      </w:pPr>
    </w:p>
    <w:p w:rsidR="004F0464" w:rsidP="003C7C55" w:rsidRDefault="003C7C55" w14:paraId="1CC68F59" w14:textId="77777777">
      <w:pPr>
        <w:pStyle w:val="Caption"/>
      </w:pPr>
      <w:bookmarkStart w:name="_Toc149284320" w:id="33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14</w:t>
      </w:r>
      <w:r w:rsidR="005E51AD">
        <w:rPr>
          <w:noProof/>
        </w:rPr>
        <w:fldChar w:fldCharType="end"/>
      </w:r>
      <w:r>
        <w:t>. Dữ liệu bảng CAULACBO_BENBP_20172968</w:t>
      </w:r>
      <w:bookmarkEnd w:id="33"/>
    </w:p>
    <w:p w:rsidR="004F0464" w:rsidP="003C7C55" w:rsidRDefault="004F0464" w14:paraId="08760D12" w14:textId="77777777">
      <w:pPr>
        <w:pStyle w:val="Heading3"/>
        <w:numPr>
          <w:ilvl w:val="0"/>
          <w:numId w:val="5"/>
        </w:numPr>
      </w:pPr>
      <w:bookmarkStart w:name="_Toc149287556" w:id="34"/>
      <w:r>
        <w:t>Bảng Tinh</w:t>
      </w:r>
      <w:r w:rsidR="003C7C55">
        <w:t>_BENBP_20172968</w:t>
      </w:r>
      <w:bookmarkEnd w:id="34"/>
    </w:p>
    <w:p w:rsidRPr="003C7C55" w:rsidR="003C7C55" w:rsidP="003C7C55" w:rsidRDefault="003C7C55" w14:paraId="33E026CF" w14:textId="77777777"/>
    <w:p w:rsidR="003C7C55" w:rsidP="003C7C55" w:rsidRDefault="003C7C55" w14:paraId="393DA0AD" w14:textId="4A9187DD">
      <w:pPr>
        <w:keepNext/>
      </w:pPr>
    </w:p>
    <w:p w:rsidR="004F0464" w:rsidP="003C7C55" w:rsidRDefault="003C7C55" w14:paraId="0C49DFA6" w14:textId="77777777">
      <w:pPr>
        <w:pStyle w:val="Caption"/>
      </w:pPr>
      <w:bookmarkStart w:name="_Toc149284321" w:id="35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15</w:t>
      </w:r>
      <w:r w:rsidR="005E51AD">
        <w:rPr>
          <w:noProof/>
        </w:rPr>
        <w:fldChar w:fldCharType="end"/>
      </w:r>
      <w:r>
        <w:t>. Dữ liệu bảng TINH_BENBP_20172968</w:t>
      </w:r>
      <w:bookmarkEnd w:id="35"/>
    </w:p>
    <w:p w:rsidR="004F0464" w:rsidP="003C7C55" w:rsidRDefault="0003169D" w14:paraId="09158BC5" w14:textId="77777777">
      <w:pPr>
        <w:pStyle w:val="Heading3"/>
        <w:numPr>
          <w:ilvl w:val="0"/>
          <w:numId w:val="5"/>
        </w:numPr>
      </w:pPr>
      <w:bookmarkStart w:name="_Toc149287557" w:id="36"/>
      <w:r>
        <w:t>Bảng SANVD</w:t>
      </w:r>
      <w:r w:rsidR="003C7C55">
        <w:t>_BENBP_20172968</w:t>
      </w:r>
      <w:bookmarkEnd w:id="36"/>
    </w:p>
    <w:p w:rsidRPr="003C7C55" w:rsidR="003C7C55" w:rsidP="003C7C55" w:rsidRDefault="003C7C55" w14:paraId="1A9FBB57" w14:textId="77777777"/>
    <w:p w:rsidR="003C7C55" w:rsidP="003C7C55" w:rsidRDefault="003C7C55" w14:paraId="7CE2C9F9" w14:textId="4BBC11CE">
      <w:pPr>
        <w:keepNext/>
      </w:pPr>
    </w:p>
    <w:p w:rsidR="0003169D" w:rsidP="003C7C55" w:rsidRDefault="003C7C55" w14:paraId="236B5FB4" w14:textId="77777777">
      <w:pPr>
        <w:pStyle w:val="Caption"/>
      </w:pPr>
      <w:bookmarkStart w:name="_Toc149284322" w:id="37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16</w:t>
      </w:r>
      <w:r w:rsidR="005E51AD">
        <w:rPr>
          <w:noProof/>
        </w:rPr>
        <w:fldChar w:fldCharType="end"/>
      </w:r>
      <w:r>
        <w:t>. Dữ liệu bảng SANVD_BENBP_20172968</w:t>
      </w:r>
      <w:bookmarkEnd w:id="37"/>
    </w:p>
    <w:p w:rsidR="0003169D" w:rsidP="003C7C55" w:rsidRDefault="0003169D" w14:paraId="694334CF" w14:textId="77777777">
      <w:pPr>
        <w:pStyle w:val="Heading3"/>
        <w:numPr>
          <w:ilvl w:val="0"/>
          <w:numId w:val="5"/>
        </w:numPr>
      </w:pPr>
      <w:bookmarkStart w:name="_Toc149287558" w:id="38"/>
      <w:r>
        <w:t xml:space="preserve">Bảng </w:t>
      </w:r>
      <w:r w:rsidR="002111D2">
        <w:t>HUANLUYENVIEN</w:t>
      </w:r>
      <w:r w:rsidR="003C7C55">
        <w:t>_BENBP_20172968</w:t>
      </w:r>
      <w:bookmarkEnd w:id="38"/>
    </w:p>
    <w:p w:rsidRPr="003C7C55" w:rsidR="003C7C55" w:rsidP="003C7C55" w:rsidRDefault="003C7C55" w14:paraId="524DE0C9" w14:textId="77777777"/>
    <w:p w:rsidR="003C7C55" w:rsidP="003C7C55" w:rsidRDefault="003C7C55" w14:paraId="10B554F7" w14:textId="068231C5">
      <w:pPr>
        <w:keepNext/>
      </w:pPr>
    </w:p>
    <w:p w:rsidR="0003169D" w:rsidP="003C7C55" w:rsidRDefault="003C7C55" w14:paraId="17894852" w14:textId="77777777">
      <w:pPr>
        <w:pStyle w:val="Caption"/>
      </w:pPr>
      <w:bookmarkStart w:name="_Toc149284323" w:id="39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17</w:t>
      </w:r>
      <w:r w:rsidR="005E51AD">
        <w:rPr>
          <w:noProof/>
        </w:rPr>
        <w:fldChar w:fldCharType="end"/>
      </w:r>
      <w:r>
        <w:t>. Dữ liệu bảng HUANLUYENVIEN_BENBP_20172968</w:t>
      </w:r>
      <w:bookmarkEnd w:id="39"/>
    </w:p>
    <w:p w:rsidR="002111D2" w:rsidRDefault="002111D2" w14:paraId="08A83B4C" w14:textId="77777777"/>
    <w:p w:rsidR="002111D2" w:rsidP="003C7C55" w:rsidRDefault="002111D2" w14:paraId="38F78D5B" w14:textId="77777777">
      <w:pPr>
        <w:pStyle w:val="Heading3"/>
        <w:numPr>
          <w:ilvl w:val="0"/>
          <w:numId w:val="5"/>
        </w:numPr>
      </w:pPr>
      <w:bookmarkStart w:name="_Toc149287559" w:id="40"/>
      <w:r>
        <w:t>Bảng HLV_CLB</w:t>
      </w:r>
      <w:r w:rsidR="003C7C55">
        <w:t>_BENBP_20172968</w:t>
      </w:r>
      <w:bookmarkEnd w:id="40"/>
    </w:p>
    <w:p w:rsidRPr="003C7C55" w:rsidR="003C7C55" w:rsidP="003C7C55" w:rsidRDefault="003C7C55" w14:paraId="0BF69F1F" w14:textId="77777777"/>
    <w:p w:rsidR="003C7C55" w:rsidP="003C7C55" w:rsidRDefault="003C7C55" w14:paraId="0F43318B" w14:textId="0903F15E">
      <w:pPr>
        <w:keepNext/>
      </w:pPr>
    </w:p>
    <w:p w:rsidR="002111D2" w:rsidP="003C7C55" w:rsidRDefault="003C7C55" w14:paraId="1FD06DB3" w14:textId="77777777">
      <w:pPr>
        <w:pStyle w:val="Caption"/>
      </w:pPr>
      <w:bookmarkStart w:name="_Toc149284324" w:id="41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18</w:t>
      </w:r>
      <w:r w:rsidR="005E51AD">
        <w:rPr>
          <w:noProof/>
        </w:rPr>
        <w:fldChar w:fldCharType="end"/>
      </w:r>
      <w:r>
        <w:t>. Dữ liệu bảng HLV_CLB_BENBP_20172968</w:t>
      </w:r>
      <w:bookmarkEnd w:id="41"/>
    </w:p>
    <w:p w:rsidR="003C7C55" w:rsidP="003C7C55" w:rsidRDefault="002111D2" w14:paraId="1A0D3B74" w14:textId="77777777">
      <w:pPr>
        <w:pStyle w:val="Heading3"/>
        <w:numPr>
          <w:ilvl w:val="0"/>
          <w:numId w:val="5"/>
        </w:numPr>
      </w:pPr>
      <w:bookmarkStart w:name="_Toc149287560" w:id="42"/>
      <w:r>
        <w:t>Bảng TRANDAU</w:t>
      </w:r>
      <w:r w:rsidR="003C7C55">
        <w:t>_BENBP_20172968</w:t>
      </w:r>
      <w:bookmarkEnd w:id="42"/>
    </w:p>
    <w:p w:rsidRPr="003C7C55" w:rsidR="003C7C55" w:rsidP="003C7C55" w:rsidRDefault="003C7C55" w14:paraId="08AE994D" w14:textId="77777777"/>
    <w:p w:rsidR="003C7C55" w:rsidP="003C7C55" w:rsidRDefault="003C7C55" w14:paraId="2D3BCF61" w14:textId="774F5B57">
      <w:pPr>
        <w:keepNext/>
      </w:pPr>
    </w:p>
    <w:p w:rsidR="002048BD" w:rsidP="003C7C55" w:rsidRDefault="003C7C55" w14:paraId="6A8F7CC0" w14:textId="77777777">
      <w:pPr>
        <w:pStyle w:val="Caption"/>
      </w:pPr>
      <w:bookmarkStart w:name="_Toc149284325" w:id="43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19</w:t>
      </w:r>
      <w:r w:rsidR="005E51AD">
        <w:rPr>
          <w:noProof/>
        </w:rPr>
        <w:fldChar w:fldCharType="end"/>
      </w:r>
      <w:r>
        <w:t>. Dữ liệu bảng TRANDAU_BENBP_20172968</w:t>
      </w:r>
      <w:bookmarkEnd w:id="43"/>
    </w:p>
    <w:p w:rsidR="002048BD" w:rsidP="003C7C55" w:rsidRDefault="002048BD" w14:paraId="1DB1BAA7" w14:textId="77777777">
      <w:pPr>
        <w:pStyle w:val="Heading3"/>
        <w:numPr>
          <w:ilvl w:val="0"/>
          <w:numId w:val="5"/>
        </w:numPr>
      </w:pPr>
      <w:bookmarkStart w:name="_Toc149287561" w:id="44"/>
      <w:r>
        <w:lastRenderedPageBreak/>
        <w:t>Bảng BANGXH</w:t>
      </w:r>
      <w:r w:rsidR="003C7C55">
        <w:t>_BENBP_20172968</w:t>
      </w:r>
      <w:bookmarkEnd w:id="44"/>
    </w:p>
    <w:p w:rsidRPr="003C7C55" w:rsidR="003C7C55" w:rsidP="003C7C55" w:rsidRDefault="003C7C55" w14:paraId="46525788" w14:textId="77777777"/>
    <w:p w:rsidR="003C7C55" w:rsidP="003C7C55" w:rsidRDefault="003C7C55" w14:paraId="5FF4E574" w14:textId="3A7021A6">
      <w:pPr>
        <w:keepNext/>
      </w:pPr>
    </w:p>
    <w:p w:rsidR="002048BD" w:rsidP="003C7C55" w:rsidRDefault="003C7C55" w14:paraId="5113864E" w14:textId="77777777">
      <w:pPr>
        <w:pStyle w:val="Caption"/>
      </w:pPr>
      <w:bookmarkStart w:name="_Toc149284326" w:id="45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20</w:t>
      </w:r>
      <w:r w:rsidR="005E51AD">
        <w:rPr>
          <w:noProof/>
        </w:rPr>
        <w:fldChar w:fldCharType="end"/>
      </w:r>
      <w:r>
        <w:t>. Dữ liệu bảng BANGXH_BENBP_20172968</w:t>
      </w:r>
      <w:bookmarkEnd w:id="45"/>
    </w:p>
    <w:p w:rsidR="002111D2" w:rsidP="003C7C55" w:rsidRDefault="004E5050" w14:paraId="75143F24" w14:textId="77777777">
      <w:pPr>
        <w:pStyle w:val="Heading2"/>
        <w:numPr>
          <w:ilvl w:val="0"/>
          <w:numId w:val="2"/>
        </w:numPr>
      </w:pPr>
      <w:bookmarkStart w:name="_Toc149287562" w:id="46"/>
      <w:r>
        <w:t>Truy vấn cơ bản</w:t>
      </w:r>
      <w:bookmarkEnd w:id="46"/>
    </w:p>
    <w:p w:rsidR="004E5050" w:rsidP="003C7C55" w:rsidRDefault="004E5050" w14:paraId="24C73BFF" w14:textId="77777777">
      <w:pPr>
        <w:pStyle w:val="Heading3"/>
        <w:numPr>
          <w:ilvl w:val="0"/>
          <w:numId w:val="6"/>
        </w:numPr>
      </w:pPr>
      <w:bookmarkStart w:name="_Toc149287563" w:id="47"/>
      <w:r>
        <w:t xml:space="preserve">Hiển thị thông tin bảng </w:t>
      </w:r>
      <w:r w:rsidR="002F1679">
        <w:t>CAUTHU_BENBP_20172968</w:t>
      </w:r>
      <w:bookmarkEnd w:id="47"/>
    </w:p>
    <w:p w:rsidRPr="003C7C55" w:rsidR="003C7C55" w:rsidP="003C7C55" w:rsidRDefault="003C7C55" w14:paraId="0A55591E" w14:textId="77777777"/>
    <w:p w:rsidR="003C7C55" w:rsidP="003C7C55" w:rsidRDefault="003C7C55" w14:paraId="07487F36" w14:textId="7AC7BFAF">
      <w:pPr>
        <w:keepNext/>
      </w:pPr>
    </w:p>
    <w:p w:rsidR="002F1679" w:rsidP="003C7C55" w:rsidRDefault="003C7C55" w14:paraId="0344EDA6" w14:textId="77777777">
      <w:pPr>
        <w:pStyle w:val="Caption"/>
      </w:pPr>
      <w:bookmarkStart w:name="_Toc149284327" w:id="48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21</w:t>
      </w:r>
      <w:r w:rsidR="005E51AD">
        <w:rPr>
          <w:noProof/>
        </w:rPr>
        <w:fldChar w:fldCharType="end"/>
      </w:r>
      <w:r>
        <w:t>. Truy vấn thông tin bảng CAUTHU_BENBP_20172968</w:t>
      </w:r>
      <w:bookmarkEnd w:id="48"/>
    </w:p>
    <w:p w:rsidR="003C7C55" w:rsidP="003C7C55" w:rsidRDefault="002F1679" w14:paraId="065DA12C" w14:textId="77777777">
      <w:pPr>
        <w:pStyle w:val="Heading3"/>
        <w:numPr>
          <w:ilvl w:val="0"/>
          <w:numId w:val="6"/>
        </w:numPr>
      </w:pPr>
      <w:bookmarkStart w:name="_Toc149287564" w:id="49"/>
      <w:r>
        <w:t>Hiển thị cầu thủ áo số 9</w:t>
      </w:r>
      <w:bookmarkEnd w:id="49"/>
    </w:p>
    <w:p w:rsidRPr="003C7C55" w:rsidR="003C7C55" w:rsidP="003C7C55" w:rsidRDefault="003C7C55" w14:paraId="50FCBA60" w14:textId="77777777"/>
    <w:p w:rsidR="003C7C55" w:rsidP="003C7C55" w:rsidRDefault="003C7C55" w14:paraId="0A86D7D9" w14:textId="5C11895E">
      <w:pPr>
        <w:keepNext/>
      </w:pPr>
    </w:p>
    <w:p w:rsidR="002F1679" w:rsidP="003C7C55" w:rsidRDefault="003C7C55" w14:paraId="7213685C" w14:textId="77777777">
      <w:pPr>
        <w:pStyle w:val="Caption"/>
      </w:pPr>
      <w:bookmarkStart w:name="_Toc149284328" w:id="50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22</w:t>
      </w:r>
      <w:r w:rsidR="005E51AD">
        <w:rPr>
          <w:noProof/>
        </w:rPr>
        <w:fldChar w:fldCharType="end"/>
      </w:r>
      <w:r>
        <w:t>. Truy vấn thông tin cầu thủ áo số 9</w:t>
      </w:r>
      <w:bookmarkEnd w:id="50"/>
    </w:p>
    <w:p w:rsidR="0089429D" w:rsidRDefault="0089429D" w14:paraId="6D978B07" w14:textId="77777777"/>
    <w:p w:rsidR="004F0464" w:rsidP="003C7C55" w:rsidRDefault="002F1679" w14:paraId="69BD8440" w14:textId="77777777">
      <w:pPr>
        <w:pStyle w:val="Heading3"/>
        <w:numPr>
          <w:ilvl w:val="0"/>
          <w:numId w:val="6"/>
        </w:numPr>
      </w:pPr>
      <w:bookmarkStart w:name="_Toc149287565" w:id="51"/>
      <w:r>
        <w:t>Truy vấn một số thông tin bảng CAULACBO_BENBP_20172968</w:t>
      </w:r>
      <w:bookmarkEnd w:id="51"/>
    </w:p>
    <w:p w:rsidRPr="003C7C55" w:rsidR="003C7C55" w:rsidP="003C7C55" w:rsidRDefault="003C7C55" w14:paraId="26877D11" w14:textId="77777777"/>
    <w:p w:rsidR="003C7C55" w:rsidP="003C7C55" w:rsidRDefault="003C7C55" w14:paraId="36D5CBA5" w14:textId="27CFD176">
      <w:pPr>
        <w:keepNext/>
      </w:pPr>
    </w:p>
    <w:p w:rsidR="002F1679" w:rsidP="003C7C55" w:rsidRDefault="003C7C55" w14:paraId="42F243F2" w14:textId="77777777">
      <w:pPr>
        <w:pStyle w:val="Caption"/>
      </w:pPr>
      <w:bookmarkStart w:name="_Toc149284329" w:id="52"/>
      <w:r>
        <w:t xml:space="preserve">Hình </w:t>
      </w:r>
      <w:r w:rsidR="005E51AD">
        <w:fldChar w:fldCharType="begin"/>
      </w:r>
      <w:r w:rsidR="005E51AD">
        <w:instrText xml:space="preserve"> SEQ Hình \* ARABIC </w:instrText>
      </w:r>
      <w:r w:rsidR="005E51AD">
        <w:fldChar w:fldCharType="separate"/>
      </w:r>
      <w:r>
        <w:rPr>
          <w:noProof/>
        </w:rPr>
        <w:t>23</w:t>
      </w:r>
      <w:r w:rsidR="005E51AD">
        <w:rPr>
          <w:noProof/>
        </w:rPr>
        <w:fldChar w:fldCharType="end"/>
      </w:r>
      <w:r>
        <w:t>. Truy vẫn một số thông tin bảng CAULACBO_BENBP_20172968</w:t>
      </w:r>
      <w:bookmarkEnd w:id="52"/>
    </w:p>
    <w:p w:rsidR="004F0464" w:rsidRDefault="004F0464" w14:paraId="63256DEF" w14:textId="77777777"/>
    <w:sectPr w:rsidR="004F0464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E3F" w:rsidP="0084288C" w:rsidRDefault="00C51E3F" w14:paraId="6BEEE2B3" w14:textId="77777777">
      <w:pPr>
        <w:spacing w:after="0" w:line="240" w:lineRule="auto"/>
      </w:pPr>
      <w:r>
        <w:separator/>
      </w:r>
    </w:p>
  </w:endnote>
  <w:endnote w:type="continuationSeparator" w:id="0">
    <w:p w:rsidR="00C51E3F" w:rsidP="0084288C" w:rsidRDefault="00C51E3F" w14:paraId="1960182B" w14:textId="77777777">
      <w:pPr>
        <w:spacing w:after="0" w:line="240" w:lineRule="auto"/>
      </w:pPr>
      <w:r>
        <w:continuationSeparator/>
      </w:r>
    </w:p>
  </w:endnote>
  <w:endnote w:type="continuationNotice" w:id="1">
    <w:p w:rsidR="008B1128" w:rsidRDefault="008B1128" w14:paraId="4933EB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31" w:rsidRDefault="00111E31" w14:paraId="67B0DB1B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11E31" w:rsidRDefault="00111E31" w14:paraId="06D293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E3F" w:rsidP="0084288C" w:rsidRDefault="00C51E3F" w14:paraId="0D74BC6A" w14:textId="77777777">
      <w:pPr>
        <w:spacing w:after="0" w:line="240" w:lineRule="auto"/>
      </w:pPr>
      <w:r>
        <w:separator/>
      </w:r>
    </w:p>
  </w:footnote>
  <w:footnote w:type="continuationSeparator" w:id="0">
    <w:p w:rsidR="00C51E3F" w:rsidP="0084288C" w:rsidRDefault="00C51E3F" w14:paraId="36E129D0" w14:textId="77777777">
      <w:pPr>
        <w:spacing w:after="0" w:line="240" w:lineRule="auto"/>
      </w:pPr>
      <w:r>
        <w:continuationSeparator/>
      </w:r>
    </w:p>
  </w:footnote>
  <w:footnote w:type="continuationNotice" w:id="1">
    <w:p w:rsidR="008B1128" w:rsidRDefault="008B1128" w14:paraId="1268F66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45D3" w:rsidRDefault="00785CD5" w14:paraId="1FAE551F" w14:textId="115C4015">
    <w:pPr>
      <w:pStyle w:val="Header"/>
    </w:pPr>
    <w:r>
      <w:t>0</w:t>
    </w:r>
    <w:r w:rsidRPr="0084288C" w:rsidR="000345D3">
      <w:t>-IT3090-</w:t>
    </w:r>
    <w:r>
      <w:t>732856-LeThiHoa-2023.1-Tuan8</w:t>
    </w:r>
  </w:p>
  <w:p w:rsidR="000345D3" w:rsidRDefault="000345D3" w14:paraId="7E043F6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23B"/>
    <w:multiLevelType w:val="hybridMultilevel"/>
    <w:tmpl w:val="01FA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2130"/>
    <w:multiLevelType w:val="hybridMultilevel"/>
    <w:tmpl w:val="277AF1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33B"/>
    <w:multiLevelType w:val="hybridMultilevel"/>
    <w:tmpl w:val="B466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1260">
    <w:abstractNumId w:val="2"/>
  </w:num>
  <w:num w:numId="2" w16cid:durableId="1989624585">
    <w:abstractNumId w:val="4"/>
  </w:num>
  <w:num w:numId="3" w16cid:durableId="13501478">
    <w:abstractNumId w:val="0"/>
  </w:num>
  <w:num w:numId="4" w16cid:durableId="1017150230">
    <w:abstractNumId w:val="3"/>
  </w:num>
  <w:num w:numId="5" w16cid:durableId="1188832415">
    <w:abstractNumId w:val="6"/>
  </w:num>
  <w:num w:numId="6" w16cid:durableId="1302034687">
    <w:abstractNumId w:val="5"/>
  </w:num>
  <w:num w:numId="7" w16cid:durableId="172498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9"/>
    <w:rsid w:val="0003169D"/>
    <w:rsid w:val="00034085"/>
    <w:rsid w:val="000345D3"/>
    <w:rsid w:val="000A051A"/>
    <w:rsid w:val="000E1BEF"/>
    <w:rsid w:val="00111E31"/>
    <w:rsid w:val="0017712F"/>
    <w:rsid w:val="002048BD"/>
    <w:rsid w:val="002111D2"/>
    <w:rsid w:val="00250ACD"/>
    <w:rsid w:val="0027024D"/>
    <w:rsid w:val="00281ED9"/>
    <w:rsid w:val="002F1679"/>
    <w:rsid w:val="00391385"/>
    <w:rsid w:val="003951A8"/>
    <w:rsid w:val="003A30C2"/>
    <w:rsid w:val="003B3477"/>
    <w:rsid w:val="003C7C55"/>
    <w:rsid w:val="004072B6"/>
    <w:rsid w:val="004229F7"/>
    <w:rsid w:val="004C21A7"/>
    <w:rsid w:val="004E5050"/>
    <w:rsid w:val="004F0464"/>
    <w:rsid w:val="004F0CDB"/>
    <w:rsid w:val="00554B94"/>
    <w:rsid w:val="00575C14"/>
    <w:rsid w:val="005C0A95"/>
    <w:rsid w:val="005C1605"/>
    <w:rsid w:val="005E51AD"/>
    <w:rsid w:val="005E75E0"/>
    <w:rsid w:val="00676082"/>
    <w:rsid w:val="006B4EAD"/>
    <w:rsid w:val="006C463A"/>
    <w:rsid w:val="006D235B"/>
    <w:rsid w:val="006D5A45"/>
    <w:rsid w:val="00750BFB"/>
    <w:rsid w:val="00785CD5"/>
    <w:rsid w:val="0084288C"/>
    <w:rsid w:val="0089429D"/>
    <w:rsid w:val="008B1128"/>
    <w:rsid w:val="00947877"/>
    <w:rsid w:val="00A114D9"/>
    <w:rsid w:val="00A14C6C"/>
    <w:rsid w:val="00A85247"/>
    <w:rsid w:val="00A91EBD"/>
    <w:rsid w:val="00AA02AB"/>
    <w:rsid w:val="00AA299C"/>
    <w:rsid w:val="00B92ACA"/>
    <w:rsid w:val="00BF7F09"/>
    <w:rsid w:val="00C050F2"/>
    <w:rsid w:val="00C36515"/>
    <w:rsid w:val="00C40601"/>
    <w:rsid w:val="00C41545"/>
    <w:rsid w:val="00C51E3F"/>
    <w:rsid w:val="00C623CB"/>
    <w:rsid w:val="00C77831"/>
    <w:rsid w:val="00CD718E"/>
    <w:rsid w:val="00D27388"/>
    <w:rsid w:val="00D347B0"/>
    <w:rsid w:val="00D36887"/>
    <w:rsid w:val="00D82659"/>
    <w:rsid w:val="00E5188A"/>
    <w:rsid w:val="00E92348"/>
    <w:rsid w:val="00EA0A2B"/>
    <w:rsid w:val="00F06A0A"/>
    <w:rsid w:val="00F1298E"/>
    <w:rsid w:val="00F3504E"/>
    <w:rsid w:val="00F758B9"/>
    <w:rsid w:val="00F83F53"/>
    <w:rsid w:val="00FF0AD7"/>
    <w:rsid w:val="50D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E0"/>
  <w15:docId w15:val="{98497CC7-3753-4972-AE4E-2960164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05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288C"/>
  </w:style>
  <w:style w:type="paragraph" w:styleId="Footer">
    <w:name w:val="footer"/>
    <w:basedOn w:val="Normal"/>
    <w:link w:val="Foot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288C"/>
  </w:style>
  <w:style w:type="paragraph" w:styleId="BalloonText">
    <w:name w:val="Balloon Text"/>
    <w:basedOn w:val="Normal"/>
    <w:link w:val="BalloonTextChar"/>
    <w:uiPriority w:val="99"/>
    <w:semiHidden/>
    <w:unhideWhenUsed/>
    <w:rsid w:val="008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288C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951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951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C1605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C16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16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C1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C55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45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glossaryDocument" Target="glossary/document.xml" Id="R4a43c7bed98440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d73b-1cb9-4130-b4ea-9b84c3d9f221}"/>
      </w:docPartPr>
      <w:docPartBody>
        <w:p w14:paraId="74A37D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8EFF17158D4CA9D70884A945F167" ma:contentTypeVersion="3" ma:contentTypeDescription="Create a new document." ma:contentTypeScope="" ma:versionID="748cf99e318561647761db2286a15ab2">
  <xsd:schema xmlns:xsd="http://www.w3.org/2001/XMLSchema" xmlns:xs="http://www.w3.org/2001/XMLSchema" xmlns:p="http://schemas.microsoft.com/office/2006/metadata/properties" xmlns:ns2="816aca44-1f17-4481-819f-a22ce099672c" targetNamespace="http://schemas.microsoft.com/office/2006/metadata/properties" ma:root="true" ma:fieldsID="c3cfccfeff55b6f1ec4d86c1185ec513" ns2:_="">
    <xsd:import namespace="816aca44-1f17-4481-819f-a22ce0996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aca44-1f17-4481-819f-a22ce0996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0F596-902C-4EDF-9A35-26919D41D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99EC11-C7CB-4415-ABB0-2E91D8C45F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C5B71-8532-4BB9-AF33-F3CC27C3D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31F24-A7FE-44BB-B007-28CDEB5C3D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TTMT</dc:creator>
  <lastModifiedBy>Nguyen Van Dung 20215013</lastModifiedBy>
  <revision>27</revision>
  <dcterms:created xsi:type="dcterms:W3CDTF">2023-10-27T00:22:00.0000000Z</dcterms:created>
  <dcterms:modified xsi:type="dcterms:W3CDTF">2023-10-27T06:27:01.3859799Z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0x010100972C3319BE3F224F9AD3CAC4E641CFE4</vt:lpwstr>
  </property>
</Properties>
</file>